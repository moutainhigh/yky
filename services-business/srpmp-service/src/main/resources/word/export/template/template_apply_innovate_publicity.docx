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7" w:rsidRDefault="003460C7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:rsidR="003460C7" w:rsidRDefault="003460C7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:rsidR="003460C7" w:rsidRDefault="00CB447C">
      <w:pPr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医科科便函</w:t>
      </w:r>
      <w:r w:rsidRPr="00B636BE">
        <w:rPr>
          <w:rFonts w:ascii="仿宋_GB2312" w:eastAsia="仿宋_GB2312" w:hAnsi="仿宋_GB2312" w:cs="仿宋_GB2312"/>
          <w:sz w:val="32"/>
          <w:szCs w:val="32"/>
        </w:rPr>
        <w:t>[</w:t>
      </w:r>
      <w:ins w:id="0" w:author="Xin Li" w:date="2019-04-11T20:11:00Z">
        <w:r w:rsidR="006C7199">
          <w:rPr>
            <w:rFonts w:ascii="仿宋" w:eastAsia="仿宋" w:hAnsi="仿宋" w:hint="eastAsia"/>
            <w:sz w:val="32"/>
            <w:szCs w:val="32"/>
          </w:rPr>
          <w:t>${</w:t>
        </w:r>
        <w:r w:rsidR="006C7199">
          <w:rPr>
            <w:rFonts w:ascii="仿宋" w:eastAsia="仿宋" w:hAnsi="仿宋"/>
            <w:sz w:val="32"/>
            <w:szCs w:val="32"/>
          </w:rPr>
          <w:t>year</w:t>
        </w:r>
        <w:r w:rsidR="006C7199">
          <w:rPr>
            <w:rFonts w:ascii="仿宋" w:eastAsia="仿宋" w:hAnsi="仿宋" w:hint="eastAsia"/>
            <w:sz w:val="32"/>
            <w:szCs w:val="32"/>
          </w:rPr>
          <w:t>}</w:t>
        </w:r>
      </w:ins>
      <w:del w:id="1" w:author="Xin Li" w:date="2019-04-11T20:11:00Z">
        <w:r w:rsidRPr="00B636BE" w:rsidDel="006C7199">
          <w:rPr>
            <w:rFonts w:ascii="仿宋_GB2312" w:eastAsia="仿宋_GB2312" w:hAnsi="仿宋_GB2312" w:cs="仿宋_GB2312"/>
            <w:sz w:val="32"/>
            <w:szCs w:val="32"/>
          </w:rPr>
          <w:delText>2018</w:delText>
        </w:r>
      </w:del>
      <w:r w:rsidRPr="00B636BE">
        <w:rPr>
          <w:rFonts w:ascii="仿宋_GB2312" w:eastAsia="仿宋_GB2312" w:hAnsi="仿宋_GB2312" w:cs="仿宋_GB2312"/>
          <w:sz w:val="32"/>
          <w:szCs w:val="32"/>
        </w:rPr>
        <w:t>]</w:t>
      </w:r>
      <w:r w:rsidR="00C45BF8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</w:p>
    <w:p w:rsidR="003460C7" w:rsidRDefault="00CB447C">
      <w:pPr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关于对中国医学科学院医学与健康科技创新工程</w:t>
      </w:r>
      <w:ins w:id="2" w:author="Xin Li" w:date="2019-04-11T20:11:00Z">
        <w:r w:rsidR="006C7199">
          <w:rPr>
            <w:rFonts w:ascii="仿宋" w:eastAsia="仿宋" w:hAnsi="仿宋" w:hint="eastAsia"/>
            <w:sz w:val="32"/>
            <w:szCs w:val="32"/>
          </w:rPr>
          <w:t>${</w:t>
        </w:r>
        <w:r w:rsidR="006C7199">
          <w:rPr>
            <w:rFonts w:ascii="仿宋" w:eastAsia="仿宋" w:hAnsi="仿宋"/>
            <w:sz w:val="32"/>
            <w:szCs w:val="32"/>
          </w:rPr>
          <w:t>year</w:t>
        </w:r>
        <w:r w:rsidR="006C7199">
          <w:rPr>
            <w:rFonts w:ascii="仿宋" w:eastAsia="仿宋" w:hAnsi="仿宋" w:hint="eastAsia"/>
            <w:sz w:val="32"/>
            <w:szCs w:val="32"/>
          </w:rPr>
          <w:t>}</w:t>
        </w:r>
      </w:ins>
      <w:del w:id="3" w:author="Xin Li" w:date="2019-04-11T20:11:00Z">
        <w:r w:rsidRPr="00B636BE" w:rsidDel="006C7199">
          <w:rPr>
            <w:rFonts w:asciiTheme="majorEastAsia" w:eastAsiaTheme="majorEastAsia" w:hAnsiTheme="majorEastAsia" w:cstheme="majorEastAsia"/>
            <w:b/>
            <w:bCs/>
            <w:sz w:val="36"/>
            <w:szCs w:val="36"/>
          </w:rPr>
          <w:delText>2018</w:delText>
        </w:r>
      </w:del>
      <w:r w:rsidRPr="00B636BE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年第</w:t>
      </w:r>
      <w:r w:rsidR="00123469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_</w:t>
      </w:r>
      <w:r w:rsidRPr="00B636BE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批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拟立项项目方向建议进行公示的通知</w:t>
      </w:r>
    </w:p>
    <w:p w:rsidR="003460C7" w:rsidRDefault="003460C7">
      <w:pPr>
        <w:rPr>
          <w:rFonts w:ascii="仿宋" w:eastAsia="仿宋" w:hAnsi="仿宋" w:cs="仿宋"/>
          <w:sz w:val="32"/>
          <w:szCs w:val="32"/>
        </w:rPr>
      </w:pPr>
    </w:p>
    <w:p w:rsidR="003460C7" w:rsidRDefault="00CB447C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各相关单位：</w:t>
      </w:r>
    </w:p>
    <w:p w:rsidR="003460C7" w:rsidRDefault="00CB447C">
      <w:pPr>
        <w:snapToGrid w:val="0"/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根据《中国医学科学院医学与健康</w:t>
      </w:r>
      <w:bookmarkStart w:id="4" w:name="_GoBack"/>
      <w:bookmarkEnd w:id="4"/>
      <w:r>
        <w:rPr>
          <w:rFonts w:ascii="仿宋" w:eastAsia="仿宋" w:hAnsi="仿宋" w:hint="eastAsia"/>
          <w:sz w:val="32"/>
          <w:szCs w:val="32"/>
        </w:rPr>
        <w:t>科技创新工程项目管理办法》和</w:t>
      </w:r>
      <w:r w:rsidR="00FB6964">
        <w:rPr>
          <w:rFonts w:ascii="仿宋" w:eastAsia="仿宋" w:hAnsi="仿宋" w:hint="eastAsia"/>
          <w:sz w:val="32"/>
          <w:szCs w:val="32"/>
        </w:rPr>
        <w:t>${</w:t>
      </w:r>
      <w:r w:rsidR="00937BFF">
        <w:rPr>
          <w:rFonts w:ascii="仿宋" w:eastAsia="仿宋" w:hAnsi="仿宋"/>
          <w:sz w:val="32"/>
          <w:szCs w:val="32"/>
        </w:rPr>
        <w:t>year</w:t>
      </w:r>
      <w:r w:rsidR="00FB6964">
        <w:rPr>
          <w:rFonts w:ascii="仿宋" w:eastAsia="仿宋" w:hAnsi="仿宋" w:hint="eastAsia"/>
          <w:sz w:val="32"/>
          <w:szCs w:val="32"/>
        </w:rPr>
        <w:t>}</w:t>
      </w:r>
      <w:r w:rsidRPr="00B636BE">
        <w:rPr>
          <w:rFonts w:ascii="仿宋" w:eastAsia="仿宋" w:hAnsi="仿宋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立项工作的有关安排和要求，院校对</w:t>
      </w:r>
      <w:r w:rsidR="008D7F34">
        <w:rPr>
          <w:rFonts w:ascii="仿宋" w:eastAsia="仿宋" w:hAnsi="仿宋" w:hint="eastAsia"/>
          <w:sz w:val="32"/>
          <w:szCs w:val="32"/>
        </w:rPr>
        <w:t>${</w:t>
      </w:r>
      <w:r w:rsidR="008D7F34">
        <w:rPr>
          <w:rFonts w:ascii="仿宋" w:eastAsia="仿宋" w:hAnsi="仿宋"/>
          <w:sz w:val="32"/>
          <w:szCs w:val="32"/>
        </w:rPr>
        <w:t>year</w:t>
      </w:r>
      <w:r w:rsidR="008D7F34">
        <w:rPr>
          <w:rFonts w:ascii="仿宋" w:eastAsia="仿宋" w:hAnsi="仿宋" w:hint="eastAsia"/>
          <w:sz w:val="32"/>
          <w:szCs w:val="32"/>
        </w:rPr>
        <w:t>}</w:t>
      </w:r>
      <w:r w:rsidRPr="00B636BE">
        <w:rPr>
          <w:rFonts w:ascii="仿宋" w:eastAsia="仿宋" w:hAnsi="仿宋" w:cs="仿宋"/>
          <w:sz w:val="32"/>
          <w:szCs w:val="32"/>
        </w:rPr>
        <w:t>年</w:t>
      </w:r>
      <w:r>
        <w:rPr>
          <w:rFonts w:ascii="仿宋" w:eastAsia="仿宋" w:hAnsi="仿宋" w:cs="仿宋"/>
          <w:sz w:val="32"/>
          <w:szCs w:val="32"/>
        </w:rPr>
        <w:t>新增立项</w:t>
      </w:r>
      <w:r>
        <w:rPr>
          <w:rFonts w:ascii="仿宋" w:eastAsia="仿宋" w:hAnsi="仿宋" w:cs="Helvetica" w:hint="eastAsia"/>
          <w:sz w:val="32"/>
          <w:szCs w:val="21"/>
        </w:rPr>
        <w:t>通过</w:t>
      </w:r>
      <w:r>
        <w:rPr>
          <w:rFonts w:ascii="仿宋" w:eastAsia="仿宋" w:hAnsi="仿宋" w:cs="仿宋" w:hint="eastAsia"/>
          <w:sz w:val="32"/>
          <w:szCs w:val="32"/>
        </w:rPr>
        <w:t>组织专家对各所院推荐的重大研究方向进行论证、完善和遴选，提出</w:t>
      </w:r>
      <w:r w:rsidRPr="00B636BE">
        <w:rPr>
          <w:rFonts w:ascii="仿宋" w:eastAsia="仿宋" w:hAnsi="仿宋" w:cs="仿宋" w:hint="eastAsia"/>
          <w:sz w:val="32"/>
          <w:szCs w:val="32"/>
        </w:rPr>
        <w:t>第</w:t>
      </w:r>
      <w:r w:rsidR="00CD2F81">
        <w:rPr>
          <w:rFonts w:ascii="仿宋" w:eastAsia="仿宋" w:hAnsi="仿宋" w:cs="仿宋" w:hint="eastAsia"/>
          <w:sz w:val="32"/>
          <w:szCs w:val="32"/>
        </w:rPr>
        <w:t>_</w:t>
      </w:r>
      <w:r w:rsidR="0033379F">
        <w:rPr>
          <w:rFonts w:ascii="仿宋" w:eastAsia="仿宋" w:hAnsi="仿宋" w:cs="仿宋"/>
          <w:sz w:val="32"/>
          <w:szCs w:val="32"/>
        </w:rPr>
        <w:t>_</w:t>
      </w:r>
      <w:r w:rsidRPr="00B636BE">
        <w:rPr>
          <w:rFonts w:ascii="仿宋" w:eastAsia="仿宋" w:hAnsi="仿宋" w:cs="仿宋" w:hint="eastAsia"/>
          <w:sz w:val="32"/>
          <w:szCs w:val="32"/>
        </w:rPr>
        <w:t>批</w:t>
      </w:r>
      <w:r>
        <w:rPr>
          <w:rFonts w:ascii="仿宋" w:eastAsia="仿宋" w:hAnsi="仿宋" w:cs="仿宋" w:hint="eastAsia"/>
          <w:sz w:val="32"/>
          <w:szCs w:val="32"/>
        </w:rPr>
        <w:t>新增项目拟立项建议。经院校学术委员会执委会投票审议、院校长办公会审批，现将</w:t>
      </w:r>
      <w:r w:rsidR="00E43864">
        <w:rPr>
          <w:rFonts w:ascii="仿宋" w:eastAsia="仿宋" w:hAnsi="仿宋" w:hint="eastAsia"/>
          <w:sz w:val="32"/>
          <w:szCs w:val="32"/>
        </w:rPr>
        <w:t>${</w:t>
      </w:r>
      <w:r w:rsidR="00E43864">
        <w:rPr>
          <w:rFonts w:ascii="仿宋" w:eastAsia="仿宋" w:hAnsi="仿宋"/>
          <w:sz w:val="32"/>
          <w:szCs w:val="32"/>
        </w:rPr>
        <w:t>year</w:t>
      </w:r>
      <w:r w:rsidR="00E43864">
        <w:rPr>
          <w:rFonts w:ascii="仿宋" w:eastAsia="仿宋" w:hAnsi="仿宋" w:hint="eastAsia"/>
          <w:sz w:val="32"/>
          <w:szCs w:val="32"/>
        </w:rPr>
        <w:t>}</w:t>
      </w:r>
      <w:r w:rsidRPr="00B636BE">
        <w:rPr>
          <w:rFonts w:ascii="仿宋" w:eastAsia="仿宋" w:hAnsi="仿宋" w:cs="仿宋"/>
          <w:sz w:val="32"/>
          <w:szCs w:val="32"/>
        </w:rPr>
        <w:t>年第一批新增</w:t>
      </w:r>
      <w:r>
        <w:rPr>
          <w:rFonts w:ascii="仿宋" w:eastAsia="仿宋" w:hAnsi="仿宋" w:cs="仿宋" w:hint="eastAsia"/>
          <w:sz w:val="32"/>
          <w:szCs w:val="32"/>
        </w:rPr>
        <w:t>项目建议名单予以公示。</w:t>
      </w:r>
    </w:p>
    <w:p w:rsidR="003460C7" w:rsidRDefault="00CB447C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公示时间为</w:t>
      </w:r>
      <w:r w:rsidR="00CB0D59">
        <w:rPr>
          <w:rFonts w:ascii="仿宋" w:eastAsia="仿宋" w:hAnsi="仿宋" w:cs="仿宋"/>
          <w:sz w:val="32"/>
          <w:szCs w:val="32"/>
        </w:rPr>
        <w:t>____</w:t>
      </w:r>
      <w:r w:rsidRPr="00B636BE">
        <w:rPr>
          <w:rFonts w:ascii="仿宋" w:eastAsia="仿宋" w:hAnsi="仿宋" w:cs="仿宋"/>
          <w:sz w:val="32"/>
          <w:szCs w:val="32"/>
        </w:rPr>
        <w:t>年</w:t>
      </w:r>
      <w:r w:rsidR="00CB0D59">
        <w:rPr>
          <w:rFonts w:ascii="仿宋" w:eastAsia="仿宋" w:hAnsi="仿宋" w:cs="仿宋"/>
          <w:sz w:val="32"/>
          <w:szCs w:val="32"/>
        </w:rPr>
        <w:t>_</w:t>
      </w:r>
      <w:r w:rsidRPr="00B636BE">
        <w:rPr>
          <w:rFonts w:ascii="仿宋" w:eastAsia="仿宋" w:hAnsi="仿宋" w:cs="仿宋"/>
          <w:sz w:val="32"/>
          <w:szCs w:val="32"/>
        </w:rPr>
        <w:t>月</w:t>
      </w:r>
      <w:r w:rsidR="00CB0D59">
        <w:rPr>
          <w:rFonts w:ascii="仿宋" w:eastAsia="仿宋" w:hAnsi="仿宋" w:cs="仿宋"/>
          <w:sz w:val="32"/>
          <w:szCs w:val="32"/>
        </w:rPr>
        <w:t>_</w:t>
      </w:r>
      <w:r w:rsidRPr="00B636BE">
        <w:rPr>
          <w:rFonts w:ascii="仿宋" w:eastAsia="仿宋" w:hAnsi="仿宋" w:cs="仿宋" w:hint="eastAsia"/>
          <w:sz w:val="32"/>
          <w:szCs w:val="32"/>
        </w:rPr>
        <w:t>日</w:t>
      </w:r>
      <w:r>
        <w:rPr>
          <w:rFonts w:ascii="仿宋" w:eastAsia="仿宋" w:hAnsi="仿宋" w:cs="仿宋" w:hint="eastAsia"/>
          <w:sz w:val="32"/>
          <w:szCs w:val="32"/>
        </w:rPr>
        <w:t>至</w:t>
      </w:r>
      <w:r w:rsidR="00CB0D59">
        <w:rPr>
          <w:rFonts w:ascii="仿宋" w:eastAsia="仿宋" w:hAnsi="仿宋" w:cs="仿宋"/>
          <w:sz w:val="32"/>
          <w:szCs w:val="32"/>
        </w:rPr>
        <w:t>_</w:t>
      </w:r>
      <w:r w:rsidRPr="00B636BE">
        <w:rPr>
          <w:rFonts w:ascii="仿宋" w:eastAsia="仿宋" w:hAnsi="仿宋" w:cs="仿宋"/>
          <w:sz w:val="32"/>
          <w:szCs w:val="32"/>
        </w:rPr>
        <w:t>月</w:t>
      </w:r>
      <w:r w:rsidR="00CB0D59">
        <w:rPr>
          <w:rFonts w:ascii="仿宋" w:eastAsia="仿宋" w:hAnsi="仿宋" w:cs="仿宋"/>
          <w:sz w:val="32"/>
          <w:szCs w:val="32"/>
        </w:rPr>
        <w:t>_</w:t>
      </w:r>
      <w:r w:rsidRPr="00B636BE">
        <w:rPr>
          <w:rFonts w:ascii="仿宋" w:eastAsia="仿宋" w:hAnsi="仿宋" w:cs="仿宋" w:hint="eastAsia"/>
          <w:sz w:val="32"/>
          <w:szCs w:val="32"/>
        </w:rPr>
        <w:t>日</w:t>
      </w:r>
      <w:r>
        <w:rPr>
          <w:rFonts w:ascii="仿宋" w:eastAsia="仿宋" w:hAnsi="仿宋" w:cs="仿宋" w:hint="eastAsia"/>
          <w:sz w:val="32"/>
          <w:szCs w:val="32"/>
        </w:rPr>
        <w:t>。公示期内，如有异议，请以书面方式向院校科技管理处反映，并提供必要的证据材料，以便核实查证。提出异议者须提供本人真实姓名、工作单位、联系电话等有效联系方式（我处将予以严格保密），凡匿名、冒名或超出期限的异议不予受理。</w:t>
      </w:r>
    </w:p>
    <w:p w:rsidR="003460C7" w:rsidRPr="00B636BE" w:rsidRDefault="00CB447C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联系人：</w:t>
      </w:r>
      <w:r w:rsidR="0029176F">
        <w:rPr>
          <w:rFonts w:ascii="仿宋" w:eastAsia="仿宋" w:hAnsi="仿宋" w:cs="仿宋" w:hint="eastAsia"/>
          <w:sz w:val="32"/>
          <w:szCs w:val="32"/>
        </w:rPr>
        <w:t>___</w:t>
      </w:r>
    </w:p>
    <w:p w:rsidR="003460C7" w:rsidRDefault="00CB447C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电话：</w:t>
      </w:r>
      <w:r w:rsidR="0029176F">
        <w:rPr>
          <w:rFonts w:ascii="仿宋" w:eastAsia="仿宋" w:hAnsi="仿宋" w:cs="仿宋"/>
          <w:sz w:val="32"/>
          <w:szCs w:val="32"/>
        </w:rPr>
        <w:t>________</w:t>
      </w:r>
      <w:r>
        <w:rPr>
          <w:rFonts w:ascii="仿宋" w:eastAsia="仿宋" w:hAnsi="仿宋" w:cs="仿宋" w:hint="eastAsia"/>
          <w:sz w:val="32"/>
          <w:szCs w:val="32"/>
        </w:rPr>
        <w:t xml:space="preserve"> </w:t>
      </w:r>
    </w:p>
    <w:p w:rsidR="003460C7" w:rsidRDefault="00CB447C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地址：北京东城区东单三条9号院校科技管理处，100730</w:t>
      </w:r>
    </w:p>
    <w:p w:rsidR="003460C7" w:rsidRDefault="003460C7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</w:p>
    <w:p w:rsidR="003460C7" w:rsidRDefault="00CB447C" w:rsidP="00575279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附件：中国医学科学院医学与健康科技创新工程</w:t>
      </w:r>
      <w:r w:rsidR="0092634F">
        <w:rPr>
          <w:rFonts w:ascii="仿宋" w:eastAsia="仿宋" w:hAnsi="仿宋" w:hint="eastAsia"/>
          <w:sz w:val="32"/>
          <w:szCs w:val="32"/>
        </w:rPr>
        <w:t>${</w:t>
      </w:r>
      <w:r w:rsidR="0092634F">
        <w:rPr>
          <w:rFonts w:ascii="仿宋" w:eastAsia="仿宋" w:hAnsi="仿宋"/>
          <w:sz w:val="32"/>
          <w:szCs w:val="32"/>
        </w:rPr>
        <w:t>year</w:t>
      </w:r>
      <w:r w:rsidR="0092634F">
        <w:rPr>
          <w:rFonts w:ascii="仿宋" w:eastAsia="仿宋" w:hAnsi="仿宋" w:hint="eastAsia"/>
          <w:sz w:val="32"/>
          <w:szCs w:val="32"/>
        </w:rPr>
        <w:t>}</w:t>
      </w:r>
      <w:r w:rsidRPr="00B636BE">
        <w:rPr>
          <w:rFonts w:ascii="仿宋" w:eastAsia="仿宋" w:hAnsi="仿宋" w:cs="仿宋" w:hint="eastAsia"/>
          <w:sz w:val="32"/>
          <w:szCs w:val="32"/>
        </w:rPr>
        <w:t>年第</w:t>
      </w:r>
      <w:r w:rsidR="007B6701">
        <w:rPr>
          <w:rFonts w:ascii="仿宋" w:eastAsia="仿宋" w:hAnsi="仿宋" w:cs="仿宋" w:hint="eastAsia"/>
          <w:sz w:val="32"/>
          <w:szCs w:val="32"/>
        </w:rPr>
        <w:t>__</w:t>
      </w:r>
      <w:r w:rsidRPr="00B636BE">
        <w:rPr>
          <w:rFonts w:ascii="仿宋" w:eastAsia="仿宋" w:hAnsi="仿宋" w:cs="仿宋" w:hint="eastAsia"/>
          <w:sz w:val="32"/>
          <w:szCs w:val="32"/>
        </w:rPr>
        <w:t>批</w:t>
      </w:r>
      <w:r>
        <w:rPr>
          <w:rFonts w:ascii="仿宋" w:eastAsia="仿宋" w:hAnsi="仿宋" w:cs="仿宋" w:hint="eastAsia"/>
          <w:sz w:val="32"/>
          <w:szCs w:val="32"/>
        </w:rPr>
        <w:t>拟立项项目名单</w:t>
      </w:r>
    </w:p>
    <w:p w:rsidR="003460C7" w:rsidRDefault="003460C7">
      <w:pPr>
        <w:rPr>
          <w:rFonts w:ascii="仿宋" w:eastAsia="仿宋" w:hAnsi="仿宋" w:cs="仿宋"/>
          <w:sz w:val="32"/>
          <w:szCs w:val="32"/>
        </w:rPr>
      </w:pPr>
    </w:p>
    <w:p w:rsidR="003460C7" w:rsidRDefault="003460C7">
      <w:pPr>
        <w:rPr>
          <w:rFonts w:ascii="仿宋" w:eastAsia="仿宋" w:hAnsi="仿宋" w:cs="仿宋"/>
          <w:sz w:val="32"/>
          <w:szCs w:val="32"/>
        </w:rPr>
      </w:pPr>
    </w:p>
    <w:p w:rsidR="003460C7" w:rsidRDefault="00CB447C">
      <w:pPr>
        <w:ind w:firstLineChars="1300" w:firstLine="416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中国医学科学院科技管理处</w:t>
      </w:r>
    </w:p>
    <w:p w:rsidR="003460C7" w:rsidRPr="00B636BE" w:rsidRDefault="00A34483">
      <w:pPr>
        <w:ind w:firstLineChars="1600" w:firstLine="51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${</w:t>
      </w:r>
      <w:r>
        <w:rPr>
          <w:rFonts w:ascii="仿宋" w:eastAsia="仿宋" w:hAnsi="仿宋"/>
          <w:sz w:val="32"/>
          <w:szCs w:val="32"/>
        </w:rPr>
        <w:t>year</w:t>
      </w:r>
      <w:r>
        <w:rPr>
          <w:rFonts w:ascii="仿宋" w:eastAsia="仿宋" w:hAnsi="仿宋" w:hint="eastAsia"/>
          <w:sz w:val="32"/>
          <w:szCs w:val="32"/>
        </w:rPr>
        <w:t>}</w:t>
      </w:r>
      <w:r w:rsidR="00CB447C" w:rsidRPr="00B636BE">
        <w:rPr>
          <w:rFonts w:ascii="仿宋" w:eastAsia="仿宋" w:hAnsi="仿宋" w:cs="仿宋"/>
          <w:sz w:val="32"/>
          <w:szCs w:val="32"/>
        </w:rPr>
        <w:t>年</w:t>
      </w:r>
      <w:r>
        <w:rPr>
          <w:rFonts w:ascii="仿宋" w:eastAsia="仿宋" w:hAnsi="仿宋" w:cs="仿宋"/>
          <w:sz w:val="32"/>
          <w:szCs w:val="32"/>
        </w:rPr>
        <w:t>${month}</w:t>
      </w:r>
      <w:r w:rsidR="00CB447C" w:rsidRPr="00B636BE">
        <w:rPr>
          <w:rFonts w:ascii="仿宋" w:eastAsia="仿宋" w:hAnsi="仿宋" w:cs="仿宋"/>
          <w:sz w:val="32"/>
          <w:szCs w:val="32"/>
        </w:rPr>
        <w:t>月</w:t>
      </w:r>
      <w:r w:rsidR="000C2154">
        <w:rPr>
          <w:rFonts w:ascii="仿宋" w:eastAsia="仿宋" w:hAnsi="仿宋" w:hint="eastAsia"/>
          <w:sz w:val="32"/>
          <w:szCs w:val="32"/>
        </w:rPr>
        <w:t>${</w:t>
      </w:r>
      <w:r w:rsidR="000C2154">
        <w:rPr>
          <w:rFonts w:ascii="仿宋" w:eastAsia="仿宋" w:hAnsi="仿宋"/>
          <w:sz w:val="32"/>
          <w:szCs w:val="32"/>
        </w:rPr>
        <w:t>day</w:t>
      </w:r>
      <w:r w:rsidR="000C2154">
        <w:rPr>
          <w:rFonts w:ascii="仿宋" w:eastAsia="仿宋" w:hAnsi="仿宋" w:hint="eastAsia"/>
          <w:sz w:val="32"/>
          <w:szCs w:val="32"/>
        </w:rPr>
        <w:t>}</w:t>
      </w:r>
      <w:r w:rsidR="00CB447C" w:rsidRPr="00B636BE">
        <w:rPr>
          <w:rFonts w:ascii="仿宋" w:eastAsia="仿宋" w:hAnsi="仿宋" w:cs="仿宋" w:hint="eastAsia"/>
          <w:sz w:val="32"/>
          <w:szCs w:val="32"/>
        </w:rPr>
        <w:t>日</w:t>
      </w:r>
    </w:p>
    <w:p w:rsidR="003460C7" w:rsidRDefault="003460C7">
      <w:pPr>
        <w:rPr>
          <w:rFonts w:ascii="仿宋" w:eastAsia="仿宋" w:hAnsi="仿宋" w:cs="仿宋"/>
          <w:sz w:val="32"/>
          <w:szCs w:val="32"/>
        </w:rPr>
        <w:sectPr w:rsidR="003460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0C7" w:rsidRDefault="00CB447C">
      <w:pPr>
        <w:snapToGrid w:val="0"/>
        <w:spacing w:line="360" w:lineRule="auto"/>
        <w:jc w:val="center"/>
        <w:rPr>
          <w:rFonts w:asciiTheme="majorEastAsia" w:eastAsiaTheme="majorEastAsia" w:hAnsiTheme="majorEastAsia" w:cstheme="majorEastAsia"/>
          <w:b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sz w:val="40"/>
          <w:szCs w:val="40"/>
        </w:rPr>
        <w:lastRenderedPageBreak/>
        <w:t>中国医学科学院医学与健康科技创新工程</w:t>
      </w:r>
    </w:p>
    <w:p w:rsidR="003460C7" w:rsidRDefault="00CB447C">
      <w:pPr>
        <w:snapToGrid w:val="0"/>
        <w:spacing w:line="360" w:lineRule="auto"/>
        <w:jc w:val="center"/>
        <w:rPr>
          <w:rFonts w:asciiTheme="majorEastAsia" w:eastAsiaTheme="majorEastAsia" w:hAnsiTheme="majorEastAsia" w:cstheme="majorEastAsia"/>
          <w:b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sz w:val="40"/>
          <w:szCs w:val="40"/>
        </w:rPr>
        <w:t>2018年第一批拟立项项目名单</w:t>
      </w:r>
    </w:p>
    <w:tbl>
      <w:tblPr>
        <w:tblW w:w="145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4083"/>
        <w:gridCol w:w="2460"/>
        <w:gridCol w:w="2430"/>
        <w:gridCol w:w="1440"/>
        <w:gridCol w:w="1515"/>
        <w:gridCol w:w="2055"/>
      </w:tblGrid>
      <w:tr w:rsidR="003460C7">
        <w:trPr>
          <w:trHeight w:val="1049"/>
          <w:tblHeader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支持方向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项目类型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依托单位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建议首席</w:t>
            </w:r>
          </w:p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专家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建议共同</w:t>
            </w:r>
          </w:p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首席专家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RDefault="00CB447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3460C7">
        <w:trPr>
          <w:trHeight w:val="64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097E6F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139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C814FF">
            <w:pPr>
              <w:widowControl/>
              <w:spacing w:line="400" w:lineRule="exact"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$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{projectName}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D7416C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${</w:t>
            </w:r>
            <w:r w:rsidR="00AA78B1"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projectCategory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AA78B1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${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deptName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296039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>$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{</w:t>
            </w:r>
            <w:r w:rsidR="00980525"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leadPerson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4"/>
              </w:rPr>
              <w:t>}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RDefault="00296039">
            <w:pPr>
              <w:widowControl/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  <w:t>${</w:t>
            </w:r>
            <w:r w:rsidR="00980525"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  <w:t>bothLeadPerson</w:t>
            </w:r>
            <w:r>
              <w:rPr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  <w:t>}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RDefault="003460C7">
            <w:pPr>
              <w:widowControl/>
              <w:snapToGrid w:val="0"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</w:p>
        </w:tc>
      </w:tr>
      <w:tr w:rsidR="003460C7" w:rsidDel="00E26C98">
        <w:trPr>
          <w:trHeight w:val="723"/>
          <w:del w:id="5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2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牛津研究所项目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2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3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16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创新体系建设</w:delText>
              </w:r>
            </w:del>
          </w:p>
        </w:tc>
      </w:tr>
      <w:tr w:rsidR="003460C7" w:rsidDel="00E26C98">
        <w:trPr>
          <w:trHeight w:val="665"/>
          <w:del w:id="17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3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2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2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表型组基础与转化研究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2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2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2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2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基础医学研究所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2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2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王辰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2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29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30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顶尖人才引进</w:delText>
              </w:r>
            </w:del>
          </w:p>
        </w:tc>
      </w:tr>
      <w:tr w:rsidR="003460C7" w:rsidDel="00E26C98">
        <w:trPr>
          <w:trHeight w:val="703"/>
          <w:del w:id="31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3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3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4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textAlignment w:val="center"/>
              <w:rPr>
                <w:del w:id="34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3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  <w:lang w:bidi="ar"/>
                </w:rPr>
                <w:delText>在许琪项目（阿尔兹海默症的发病机制与诊断治疗研究）增加岗位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36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3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3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3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基础医学研究所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4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41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42" w:author="Xin Li" w:date="2019-03-08T14:24:00Z"/>
                <w:rFonts w:ascii="宋体" w:hAnsi="宋体" w:cs="宋体"/>
                <w:kern w:val="0"/>
                <w:sz w:val="22"/>
              </w:rPr>
            </w:pPr>
            <w:del w:id="43" w:author="Xin Li" w:date="2019-03-08T14:24:00Z">
              <w:r w:rsidDel="00E26C98">
                <w:rPr>
                  <w:rFonts w:ascii="宋体" w:hAnsi="宋体" w:cs="宋体" w:hint="eastAsia"/>
                  <w:kern w:val="0"/>
                  <w:sz w:val="22"/>
                </w:rPr>
                <w:delText>樊圃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4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4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  <w:szCs w:val="28"/>
                </w:rPr>
                <w:delText>青年人才引进</w:delText>
              </w:r>
            </w:del>
          </w:p>
        </w:tc>
      </w:tr>
      <w:tr w:rsidR="003460C7" w:rsidDel="00E26C98">
        <w:trPr>
          <w:trHeight w:val="703"/>
          <w:del w:id="46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47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48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5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49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50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衰老及衰老相关疾病发病机制与干预研究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51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52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53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54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北京医院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5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56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蔡剑平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57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58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王冬</w:delText>
              </w:r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来</w:delText>
              </w:r>
            </w:del>
          </w:p>
          <w:p w:rsidR="003460C7" w:rsidDel="00E26C98" w:rsidRDefault="00CB447C">
            <w:pPr>
              <w:widowControl/>
              <w:jc w:val="center"/>
              <w:rPr>
                <w:del w:id="59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  <w:del w:id="60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李隽</w:delText>
              </w:r>
            </w:del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61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62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创新体系建设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63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64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补短板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6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66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青年人才引进</w:delText>
              </w:r>
            </w:del>
          </w:p>
        </w:tc>
      </w:tr>
      <w:tr w:rsidR="003460C7" w:rsidDel="00E26C98">
        <w:trPr>
          <w:trHeight w:val="700"/>
          <w:del w:id="67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6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6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6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7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7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呼吸与危重症基础与转化研究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72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7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7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7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中日友好医院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7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7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曹彬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7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79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80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创新体系建设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81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82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补短板</w:delText>
              </w:r>
            </w:del>
          </w:p>
        </w:tc>
      </w:tr>
      <w:tr w:rsidR="003460C7" w:rsidDel="00E26C98">
        <w:trPr>
          <w:trHeight w:val="1133"/>
          <w:del w:id="83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8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8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7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86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8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生育调控与生育力保护基础与关键技术研究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8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8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重大协同创新项目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9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9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科研所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9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9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马旭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9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9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96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创新体系建设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97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98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  <w:szCs w:val="28"/>
                </w:rPr>
                <w:delText>补短板</w:delText>
              </w:r>
            </w:del>
          </w:p>
        </w:tc>
      </w:tr>
      <w:tr w:rsidR="003460C7" w:rsidDel="00E26C98">
        <w:trPr>
          <w:trHeight w:val="774"/>
          <w:del w:id="99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0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0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8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0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0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核医学医工结合精准诊疗新技术研发应用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0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0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0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0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北京协和医院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0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0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霍力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1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11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112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补短板</w:delText>
              </w:r>
            </w:del>
          </w:p>
        </w:tc>
      </w:tr>
      <w:tr w:rsidR="003460C7" w:rsidDel="00E26C98">
        <w:trPr>
          <w:trHeight w:val="700"/>
          <w:del w:id="113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1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1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9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1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1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人心脏发育与疾病的单细胞时空图谱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1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1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2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2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阜外医院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2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2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王利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24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2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  <w:szCs w:val="28"/>
              </w:rPr>
            </w:pPr>
            <w:del w:id="126" w:author="Xin Li" w:date="2019-03-08T14:24:00Z"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  <w:szCs w:val="28"/>
                </w:rPr>
                <w:delText>前沿技术</w:delText>
              </w:r>
            </w:del>
          </w:p>
        </w:tc>
      </w:tr>
      <w:tr w:rsidR="003460C7" w:rsidDel="00E26C98">
        <w:trPr>
          <w:trHeight w:val="696"/>
          <w:del w:id="127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28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2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10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3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3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中国肿瘤地图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32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3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34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3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肿瘤医院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36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3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李印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38" w:author="Xin Li" w:date="2019-03-08T14:24:00Z"/>
                <w:rFonts w:ascii="仿宋_GB2312" w:eastAsia="仿宋_GB2312" w:hAnsi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39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40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基础性科技工作</w:delText>
              </w:r>
            </w:del>
          </w:p>
        </w:tc>
      </w:tr>
      <w:tr w:rsidR="003460C7" w:rsidDel="00E26C98">
        <w:trPr>
          <w:trHeight w:val="705"/>
          <w:del w:id="141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42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4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11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44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4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广谱抗RNA病毒药物研究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46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4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4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4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医药生物技术研究所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5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5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岑山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52" w:author="Xin Li" w:date="2019-03-08T14:24:00Z"/>
                <w:rFonts w:ascii="仿宋_GB2312" w:eastAsia="仿宋_GB2312" w:hAnsi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53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54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前沿技术</w:delText>
              </w:r>
            </w:del>
          </w:p>
        </w:tc>
      </w:tr>
      <w:tr w:rsidR="003460C7" w:rsidDel="00E26C98">
        <w:trPr>
          <w:trHeight w:val="701"/>
          <w:del w:id="155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56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5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12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5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5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微生物药物合成生物学研究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6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6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62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6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医药生物技术研究所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64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6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车永胜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66" w:author="Xin Li" w:date="2019-03-08T14:24:00Z"/>
                <w:rFonts w:ascii="仿宋_GB2312" w:eastAsia="仿宋_GB2312" w:hAnsi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67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68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领军进人才引进</w:delText>
              </w:r>
            </w:del>
          </w:p>
        </w:tc>
      </w:tr>
      <w:tr w:rsidR="003460C7" w:rsidDel="00E26C98">
        <w:trPr>
          <w:trHeight w:val="826"/>
          <w:del w:id="169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70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71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1</w:delText>
              </w:r>
              <w:r w:rsidDel="00E26C98">
                <w:rPr>
                  <w:rFonts w:ascii="仿宋_GB2312" w:eastAsia="仿宋_GB2312" w:hAnsi="仿宋_GB2312" w:cs="仿宋_GB2312"/>
                  <w:color w:val="000000"/>
                  <w:kern w:val="0"/>
                  <w:sz w:val="24"/>
                </w:rPr>
                <w:delText>3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72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73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离子通道相关疾病的发病机制及转化研究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74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75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协同创新团队项目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76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77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皮肤病研究所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78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79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杨勇</w:delText>
              </w:r>
            </w:del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80" w:author="Xin Li" w:date="2019-03-08T14:24:00Z"/>
                <w:rFonts w:ascii="仿宋_GB2312" w:eastAsia="仿宋_GB2312" w:hAnsi="仿宋_GB2312" w:cs="仿宋_GB2312"/>
                <w:kern w:val="0"/>
                <w:sz w:val="28"/>
                <w:szCs w:val="28"/>
              </w:rPr>
            </w:pPr>
            <w:del w:id="181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王晨轩</w:delText>
              </w:r>
            </w:del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82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83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领军人才引进</w:delText>
              </w:r>
            </w:del>
          </w:p>
        </w:tc>
      </w:tr>
      <w:tr w:rsidR="003460C7" w:rsidDel="00E26C98">
        <w:trPr>
          <w:trHeight w:val="709"/>
          <w:del w:id="184" w:author="Xin Li" w:date="2019-03-08T14:24:00Z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center"/>
              <w:rPr>
                <w:del w:id="185" w:author="Xin Li" w:date="2019-03-08T14:24:00Z"/>
                <w:rFonts w:ascii="仿宋_GB2312" w:eastAsia="仿宋_GB2312" w:hAnsi="仿宋_GB2312" w:cs="仿宋_GB2312"/>
                <w:color w:val="000000"/>
                <w:kern w:val="0"/>
                <w:sz w:val="24"/>
              </w:rPr>
            </w:pPr>
            <w:del w:id="186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color w:val="000000"/>
                  <w:kern w:val="0"/>
                  <w:sz w:val="24"/>
                </w:rPr>
                <w:delText>14</w:delText>
              </w:r>
            </w:del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CB447C">
            <w:pPr>
              <w:widowControl/>
              <w:jc w:val="left"/>
              <w:rPr>
                <w:del w:id="187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  <w:del w:id="188" w:author="Xin Li" w:date="2019-03-08T14:24:00Z">
              <w:r w:rsidDel="00E26C98">
                <w:rPr>
                  <w:rFonts w:ascii="仿宋_GB2312" w:eastAsia="仿宋_GB2312" w:hAnsi="仿宋_GB2312" w:cs="仿宋_GB2312" w:hint="eastAsia"/>
                  <w:kern w:val="0"/>
                  <w:sz w:val="24"/>
                </w:rPr>
                <w:delText>医学人工智能先导专项</w:delText>
              </w:r>
            </w:del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89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90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91" w:author="Xin Li" w:date="2019-03-08T14:24:00Z"/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0C7" w:rsidDel="00E26C98" w:rsidRDefault="003460C7">
            <w:pPr>
              <w:widowControl/>
              <w:jc w:val="center"/>
              <w:rPr>
                <w:del w:id="192" w:author="Xin Li" w:date="2019-03-08T14:24:00Z"/>
                <w:rFonts w:ascii="仿宋_GB2312" w:eastAsia="仿宋_GB2312" w:hAnsi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0C7" w:rsidDel="00E26C98" w:rsidRDefault="00CB447C">
            <w:pPr>
              <w:widowControl/>
              <w:snapToGrid w:val="0"/>
              <w:jc w:val="center"/>
              <w:rPr>
                <w:del w:id="193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94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择优遴选</w:delText>
              </w:r>
            </w:del>
          </w:p>
          <w:p w:rsidR="003460C7" w:rsidDel="00E26C98" w:rsidRDefault="00CB447C">
            <w:pPr>
              <w:widowControl/>
              <w:snapToGrid w:val="0"/>
              <w:jc w:val="center"/>
              <w:rPr>
                <w:del w:id="195" w:author="Xin Li" w:date="2019-03-08T14:24:00Z"/>
                <w:rFonts w:ascii="仿宋_GB2312" w:eastAsia="仿宋_GB2312" w:hAnsi="仿宋_GB2312" w:cs="仿宋_GB2312"/>
                <w:kern w:val="0"/>
                <w:sz w:val="24"/>
                <w:szCs w:val="28"/>
              </w:rPr>
            </w:pPr>
            <w:del w:id="196" w:author="Xin Li" w:date="2019-03-08T14:24:00Z">
              <w:r w:rsidDel="00E26C98">
                <w:rPr>
                  <w:rFonts w:ascii="仿宋_GB2312" w:eastAsia="仿宋_GB2312" w:hAnsi="仿宋_GB2312" w:cs="仿宋_GB2312"/>
                  <w:kern w:val="0"/>
                  <w:sz w:val="24"/>
                  <w:szCs w:val="28"/>
                </w:rPr>
                <w:delText>另行安排</w:delText>
              </w:r>
            </w:del>
          </w:p>
        </w:tc>
      </w:tr>
    </w:tbl>
    <w:p w:rsidR="003460C7" w:rsidRDefault="003460C7">
      <w:pPr>
        <w:rPr>
          <w:rFonts w:ascii="仿宋" w:eastAsia="仿宋" w:hAnsi="仿宋" w:cs="仿宋"/>
          <w:sz w:val="32"/>
          <w:szCs w:val="32"/>
        </w:rPr>
      </w:pPr>
    </w:p>
    <w:sectPr w:rsidR="003460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386" w:rsidRDefault="005E6386" w:rsidP="00B636BE">
      <w:r>
        <w:separator/>
      </w:r>
    </w:p>
  </w:endnote>
  <w:endnote w:type="continuationSeparator" w:id="0">
    <w:p w:rsidR="005E6386" w:rsidRDefault="005E6386" w:rsidP="00B6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386" w:rsidRDefault="005E6386" w:rsidP="00B636BE">
      <w:r>
        <w:separator/>
      </w:r>
    </w:p>
  </w:footnote>
  <w:footnote w:type="continuationSeparator" w:id="0">
    <w:p w:rsidR="005E6386" w:rsidRDefault="005E6386" w:rsidP="00B636B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n Li">
    <w15:presenceInfo w15:providerId="None" w15:userId="Xin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AA"/>
    <w:rsid w:val="000708B1"/>
    <w:rsid w:val="00097E6F"/>
    <w:rsid w:val="000C2154"/>
    <w:rsid w:val="001133F5"/>
    <w:rsid w:val="00123469"/>
    <w:rsid w:val="00141A33"/>
    <w:rsid w:val="00157B94"/>
    <w:rsid w:val="0021442D"/>
    <w:rsid w:val="00217780"/>
    <w:rsid w:val="0029176F"/>
    <w:rsid w:val="00296039"/>
    <w:rsid w:val="002D6AE1"/>
    <w:rsid w:val="00315C72"/>
    <w:rsid w:val="0033379F"/>
    <w:rsid w:val="003460C7"/>
    <w:rsid w:val="00375723"/>
    <w:rsid w:val="004054B2"/>
    <w:rsid w:val="004342AA"/>
    <w:rsid w:val="004474E6"/>
    <w:rsid w:val="0047238D"/>
    <w:rsid w:val="004B0CB2"/>
    <w:rsid w:val="004B5517"/>
    <w:rsid w:val="004F1294"/>
    <w:rsid w:val="005645EF"/>
    <w:rsid w:val="00575279"/>
    <w:rsid w:val="005C305B"/>
    <w:rsid w:val="005E4F85"/>
    <w:rsid w:val="005E6386"/>
    <w:rsid w:val="00652E67"/>
    <w:rsid w:val="00662517"/>
    <w:rsid w:val="0069338C"/>
    <w:rsid w:val="006C7199"/>
    <w:rsid w:val="006D3EB8"/>
    <w:rsid w:val="00707035"/>
    <w:rsid w:val="00740EA2"/>
    <w:rsid w:val="00772FD3"/>
    <w:rsid w:val="00780D45"/>
    <w:rsid w:val="007B6701"/>
    <w:rsid w:val="007F0DEC"/>
    <w:rsid w:val="00877FCB"/>
    <w:rsid w:val="008D7F34"/>
    <w:rsid w:val="008E578B"/>
    <w:rsid w:val="008F16CB"/>
    <w:rsid w:val="0092634F"/>
    <w:rsid w:val="00937BFF"/>
    <w:rsid w:val="00954C30"/>
    <w:rsid w:val="00980525"/>
    <w:rsid w:val="009C6828"/>
    <w:rsid w:val="009D57D7"/>
    <w:rsid w:val="009F7D5B"/>
    <w:rsid w:val="00A34483"/>
    <w:rsid w:val="00AA78B1"/>
    <w:rsid w:val="00B07E32"/>
    <w:rsid w:val="00B636BE"/>
    <w:rsid w:val="00B706FC"/>
    <w:rsid w:val="00B90D1D"/>
    <w:rsid w:val="00BB0702"/>
    <w:rsid w:val="00BB2DBA"/>
    <w:rsid w:val="00BE0F47"/>
    <w:rsid w:val="00C45BF8"/>
    <w:rsid w:val="00C814FF"/>
    <w:rsid w:val="00C95530"/>
    <w:rsid w:val="00CB0D59"/>
    <w:rsid w:val="00CB0FDB"/>
    <w:rsid w:val="00CB447C"/>
    <w:rsid w:val="00CC0219"/>
    <w:rsid w:val="00CD2F81"/>
    <w:rsid w:val="00D561DD"/>
    <w:rsid w:val="00D7416C"/>
    <w:rsid w:val="00DB5608"/>
    <w:rsid w:val="00DB6CD9"/>
    <w:rsid w:val="00E26C98"/>
    <w:rsid w:val="00E43864"/>
    <w:rsid w:val="00E70464"/>
    <w:rsid w:val="00EB6114"/>
    <w:rsid w:val="00EC3506"/>
    <w:rsid w:val="00ED3A72"/>
    <w:rsid w:val="00EE46BF"/>
    <w:rsid w:val="00F2191E"/>
    <w:rsid w:val="00F97881"/>
    <w:rsid w:val="00FB6964"/>
    <w:rsid w:val="01160FAB"/>
    <w:rsid w:val="01344108"/>
    <w:rsid w:val="01AA69D1"/>
    <w:rsid w:val="05550FD3"/>
    <w:rsid w:val="067942E8"/>
    <w:rsid w:val="0889335C"/>
    <w:rsid w:val="08A72DFC"/>
    <w:rsid w:val="08E735B6"/>
    <w:rsid w:val="08F51B4B"/>
    <w:rsid w:val="09A42A95"/>
    <w:rsid w:val="09F13D7E"/>
    <w:rsid w:val="0A353905"/>
    <w:rsid w:val="0B3E1F9D"/>
    <w:rsid w:val="0B515538"/>
    <w:rsid w:val="0BCA5D8E"/>
    <w:rsid w:val="0DD00142"/>
    <w:rsid w:val="0E1C5025"/>
    <w:rsid w:val="0F093F02"/>
    <w:rsid w:val="101A0A24"/>
    <w:rsid w:val="129C1520"/>
    <w:rsid w:val="137D6B66"/>
    <w:rsid w:val="1448277D"/>
    <w:rsid w:val="149475F3"/>
    <w:rsid w:val="15AE1A94"/>
    <w:rsid w:val="15C843D6"/>
    <w:rsid w:val="16954103"/>
    <w:rsid w:val="1713638E"/>
    <w:rsid w:val="18873C03"/>
    <w:rsid w:val="18913E14"/>
    <w:rsid w:val="18C1374A"/>
    <w:rsid w:val="18D67470"/>
    <w:rsid w:val="1A005ECA"/>
    <w:rsid w:val="1ADD5F31"/>
    <w:rsid w:val="1BB95F59"/>
    <w:rsid w:val="1CF95A03"/>
    <w:rsid w:val="1DA43A79"/>
    <w:rsid w:val="1E0C3F57"/>
    <w:rsid w:val="1EFE4EFE"/>
    <w:rsid w:val="1FD238D2"/>
    <w:rsid w:val="218B382D"/>
    <w:rsid w:val="218B3BCA"/>
    <w:rsid w:val="22062A84"/>
    <w:rsid w:val="2254628B"/>
    <w:rsid w:val="22D76876"/>
    <w:rsid w:val="233C38B6"/>
    <w:rsid w:val="25C52F04"/>
    <w:rsid w:val="26034D68"/>
    <w:rsid w:val="260B5FA6"/>
    <w:rsid w:val="27653948"/>
    <w:rsid w:val="28A97CA1"/>
    <w:rsid w:val="290938DF"/>
    <w:rsid w:val="29A30B60"/>
    <w:rsid w:val="29DC0377"/>
    <w:rsid w:val="2ABF74F4"/>
    <w:rsid w:val="2C1338A9"/>
    <w:rsid w:val="2CA804A6"/>
    <w:rsid w:val="2DC66DD7"/>
    <w:rsid w:val="2DD71FF8"/>
    <w:rsid w:val="2E7B4614"/>
    <w:rsid w:val="2EE8692E"/>
    <w:rsid w:val="31193042"/>
    <w:rsid w:val="32485CAF"/>
    <w:rsid w:val="333F70EC"/>
    <w:rsid w:val="33CA0528"/>
    <w:rsid w:val="34147D44"/>
    <w:rsid w:val="34B84025"/>
    <w:rsid w:val="358B44A1"/>
    <w:rsid w:val="37D74373"/>
    <w:rsid w:val="38AC6F2D"/>
    <w:rsid w:val="39053E28"/>
    <w:rsid w:val="399A565B"/>
    <w:rsid w:val="3A583ABA"/>
    <w:rsid w:val="3B1947A3"/>
    <w:rsid w:val="3BD82A0C"/>
    <w:rsid w:val="3D0B19C8"/>
    <w:rsid w:val="3DA047AF"/>
    <w:rsid w:val="419B6486"/>
    <w:rsid w:val="421A3ECE"/>
    <w:rsid w:val="42763337"/>
    <w:rsid w:val="430957B5"/>
    <w:rsid w:val="435D5DBF"/>
    <w:rsid w:val="45723FE0"/>
    <w:rsid w:val="45AB7538"/>
    <w:rsid w:val="45F82D74"/>
    <w:rsid w:val="464C1AB3"/>
    <w:rsid w:val="4795010C"/>
    <w:rsid w:val="47AE472D"/>
    <w:rsid w:val="49CB435D"/>
    <w:rsid w:val="4A090140"/>
    <w:rsid w:val="4A09757A"/>
    <w:rsid w:val="4AD75AF3"/>
    <w:rsid w:val="4B1073C8"/>
    <w:rsid w:val="4D0B533F"/>
    <w:rsid w:val="4EBA2FAE"/>
    <w:rsid w:val="4F1F1261"/>
    <w:rsid w:val="4F877EF9"/>
    <w:rsid w:val="50A30B84"/>
    <w:rsid w:val="52A96CAA"/>
    <w:rsid w:val="5381666A"/>
    <w:rsid w:val="53B35168"/>
    <w:rsid w:val="54CA019D"/>
    <w:rsid w:val="56F36F6F"/>
    <w:rsid w:val="5A1B1B22"/>
    <w:rsid w:val="5DF66F72"/>
    <w:rsid w:val="5E5859F8"/>
    <w:rsid w:val="5E623515"/>
    <w:rsid w:val="5E7235EB"/>
    <w:rsid w:val="5F9B5972"/>
    <w:rsid w:val="60B769D9"/>
    <w:rsid w:val="61A12F34"/>
    <w:rsid w:val="61CB537C"/>
    <w:rsid w:val="621F021D"/>
    <w:rsid w:val="64245031"/>
    <w:rsid w:val="64B64D4B"/>
    <w:rsid w:val="652E1014"/>
    <w:rsid w:val="65CA414E"/>
    <w:rsid w:val="66B864C0"/>
    <w:rsid w:val="674F057F"/>
    <w:rsid w:val="67B92E36"/>
    <w:rsid w:val="67C80C1A"/>
    <w:rsid w:val="68450730"/>
    <w:rsid w:val="68B360F5"/>
    <w:rsid w:val="697E09F0"/>
    <w:rsid w:val="6A1E387E"/>
    <w:rsid w:val="6BAD180B"/>
    <w:rsid w:val="6E922B09"/>
    <w:rsid w:val="6ED27D21"/>
    <w:rsid w:val="6F574716"/>
    <w:rsid w:val="71370DB7"/>
    <w:rsid w:val="71651587"/>
    <w:rsid w:val="717B6890"/>
    <w:rsid w:val="729346A6"/>
    <w:rsid w:val="72A72B52"/>
    <w:rsid w:val="744C40BB"/>
    <w:rsid w:val="74CC3CF4"/>
    <w:rsid w:val="75360FB2"/>
    <w:rsid w:val="758E119B"/>
    <w:rsid w:val="773207AB"/>
    <w:rsid w:val="775C676F"/>
    <w:rsid w:val="77FA4FD6"/>
    <w:rsid w:val="7833104C"/>
    <w:rsid w:val="79E416F3"/>
    <w:rsid w:val="7A107DA3"/>
    <w:rsid w:val="7DB9733E"/>
    <w:rsid w:val="7DCB02E4"/>
    <w:rsid w:val="7EC45548"/>
    <w:rsid w:val="7F72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18586F-3B3D-4DAA-8943-73FA7A9C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styleId="aa">
    <w:name w:val="annotation reference"/>
    <w:basedOn w:val="a0"/>
    <w:rPr>
      <w:sz w:val="21"/>
      <w:szCs w:val="21"/>
    </w:rPr>
  </w:style>
  <w:style w:type="character" w:customStyle="1" w:styleId="a8">
    <w:name w:val="批注框文本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批注文字 字符"/>
    <w:basedOn w:val="a0"/>
    <w:link w:val="a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header"/>
    <w:basedOn w:val="a"/>
    <w:link w:val="ac"/>
    <w:rsid w:val="00B63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B636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Revision"/>
    <w:hidden/>
    <w:uiPriority w:val="99"/>
    <w:semiHidden/>
    <w:rsid w:val="00575279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Xin Li</cp:lastModifiedBy>
  <cp:revision>89</cp:revision>
  <cp:lastPrinted>2018-12-24T07:32:00Z</cp:lastPrinted>
  <dcterms:created xsi:type="dcterms:W3CDTF">2018-09-25T00:15:00Z</dcterms:created>
  <dcterms:modified xsi:type="dcterms:W3CDTF">2019-04-11T12:11:00Z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